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6BB9" w14:textId="77777777" w:rsidR="00DD788B" w:rsidRPr="00D82880" w:rsidRDefault="00D82880" w:rsidP="00D82880">
      <w:pPr>
        <w:jc w:val="center"/>
        <w:rPr>
          <w:b/>
          <w:bCs/>
          <w:sz w:val="48"/>
          <w:szCs w:val="48"/>
          <w:lang w:val="en-US"/>
        </w:rPr>
      </w:pPr>
      <w:r w:rsidRPr="00D82880">
        <w:rPr>
          <w:b/>
          <w:bCs/>
          <w:sz w:val="48"/>
          <w:szCs w:val="48"/>
          <w:lang w:val="en-US"/>
        </w:rPr>
        <w:t>5 MARKS QUESTION</w:t>
      </w:r>
    </w:p>
    <w:p w14:paraId="65058DFE" w14:textId="77777777" w:rsidR="00D82880" w:rsidRPr="00D82880" w:rsidRDefault="00D82880" w:rsidP="00D8288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IF ELSE EXERCISES</w:t>
      </w:r>
    </w:p>
    <w:p w14:paraId="212537CB" w14:textId="77777777" w:rsidR="00D82880" w:rsidRPr="00424192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Write a C program to find maximum between two numbers.</w:t>
      </w:r>
    </w:p>
    <w:p w14:paraId="2BDA3D84" w14:textId="77777777" w:rsidR="00D82880" w:rsidRPr="00424192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Write a C program to find maximum between three numbers.</w:t>
      </w:r>
    </w:p>
    <w:p w14:paraId="6E76B177" w14:textId="77777777" w:rsidR="00D82880" w:rsidRPr="00424192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Write a C program to check whether a number is negative, positive or zero.</w:t>
      </w:r>
    </w:p>
    <w:p w14:paraId="5A830B21" w14:textId="77777777" w:rsidR="00D82880" w:rsidRPr="00424192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Write a C program to check whether a number is divisible by 5 and 11 or not.</w:t>
      </w:r>
    </w:p>
    <w:p w14:paraId="704ED637" w14:textId="77777777" w:rsidR="00D82880" w:rsidRPr="00424192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Write a C program to check whether a number is even or odd.</w:t>
      </w:r>
    </w:p>
    <w:p w14:paraId="1B7CE508" w14:textId="77777777" w:rsidR="00D82880" w:rsidRPr="00424192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 xml:space="preserve">Write a C program to check whether a year is </w:t>
      </w:r>
      <w:proofErr w:type="gramStart"/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leap</w:t>
      </w:r>
      <w:proofErr w:type="gramEnd"/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 xml:space="preserve"> year or not.</w:t>
      </w:r>
    </w:p>
    <w:p w14:paraId="216B30DC" w14:textId="77777777" w:rsidR="00D82880" w:rsidRPr="00424192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Write a C program to check whether a character is alphabet or not.</w:t>
      </w:r>
    </w:p>
    <w:p w14:paraId="283E304E" w14:textId="77777777" w:rsidR="00D82880" w:rsidRPr="00424192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</w:pPr>
      <w:r w:rsidRPr="00424192">
        <w:rPr>
          <w:rFonts w:ascii="Source Sans Pro" w:eastAsia="Times New Roman" w:hAnsi="Source Sans Pro" w:cs="Times New Roman"/>
          <w:color w:val="000000" w:themeColor="text1"/>
          <w:sz w:val="24"/>
          <w:szCs w:val="24"/>
          <w:lang w:eastAsia="en-IN"/>
        </w:rPr>
        <w:t>Write a C program to input any alphabet and check whether it is vowel or consonant.</w:t>
      </w:r>
    </w:p>
    <w:p w14:paraId="74CFE5A4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input any character and check whether it is alphabet, digit or special character.</w:t>
      </w:r>
    </w:p>
    <w:p w14:paraId="66A9C574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a character is uppercase or lowercase alphabet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1A08DD2B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input week number and print week day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61196EEB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input month number and print number of days in that month.</w:t>
      </w:r>
    </w:p>
    <w:p w14:paraId="27C12555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count total number of notes in given amount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37C2004D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input angles of a triangle and check whether triangle is valid or not.</w:t>
      </w:r>
    </w:p>
    <w:p w14:paraId="28925C52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input all sides of a triangle and check whether triangle is valid or not.</w:t>
      </w:r>
    </w:p>
    <w:p w14:paraId="11EC812C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the triangle is equilateral, isosceles or scalene triangle.</w:t>
      </w:r>
    </w:p>
    <w:p w14:paraId="39241E1F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all roots of a quadratic equation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39A45A63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calculate profit or loss.</w:t>
      </w:r>
    </w:p>
    <w:p w14:paraId="712C5A9C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4D9CF9EC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1A2CB844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40A5C0E6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31E61A3D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6389521A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261F9546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24AE7280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536B6AB2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5AE91278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3A765D56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69E77A9D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7057D916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input marks of five subjects Physics, Chemistry, Biology, Mathematics and Computer. Calculate percentage and grade according to following: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Percentage &gt;= 90% : Grade A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Percentage &gt;= 80% : Grade B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Percentage &gt;= 70% : Grade C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Percentage &gt;= 60% : Grade D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Percentage &gt;= 40% : Grade E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Percentage &lt; 40% : Grade F</w:t>
      </w:r>
    </w:p>
    <w:p w14:paraId="75300B16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input basic salary of an employee and calculate its Gross salary according to following: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Basic Salary &lt;= 10000 : HRA = 20%, DA = 80%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Basic Salary &lt;= 20000 : HRA = 25%, DA = 90%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Basic Salary &gt; 20000 : HRA = 30%, DA = 95%</w:t>
      </w:r>
    </w:p>
    <w:p w14:paraId="4F2652FD" w14:textId="77777777" w:rsidR="00D82880" w:rsidRPr="00D82880" w:rsidRDefault="00D82880" w:rsidP="00D82880">
      <w:pPr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input electricity unit charges and calculate total electricity bill according to the given condition: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For first 50 units Rs. 0.50/unit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For next 100 units Rs. 0.75/unit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For next 100 units Rs. 1.20/unit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For unit above 250 Rs. 1.50/unit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br/>
        <w:t>An additional surcharge of 20% is added to the bill</w:t>
      </w:r>
    </w:p>
    <w:p w14:paraId="0C4A8177" w14:textId="77777777" w:rsidR="00D82880" w:rsidRDefault="00D82880" w:rsidP="00D82880">
      <w:pPr>
        <w:rPr>
          <w:b/>
          <w:bCs/>
          <w:sz w:val="48"/>
          <w:szCs w:val="48"/>
          <w:lang w:val="en-US"/>
        </w:rPr>
      </w:pPr>
    </w:p>
    <w:p w14:paraId="215565A2" w14:textId="77777777" w:rsidR="00D82880" w:rsidRDefault="00D82880" w:rsidP="00D8288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Switch case Exercises</w:t>
      </w:r>
    </w:p>
    <w:p w14:paraId="6428C28E" w14:textId="77777777" w:rsidR="00D82880" w:rsidRPr="00D82880" w:rsidRDefault="00D82880" w:rsidP="00D82880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day of week name using switch case.</w:t>
      </w:r>
    </w:p>
    <w:p w14:paraId="0ABC9F1A" w14:textId="77777777" w:rsidR="00D82880" w:rsidRPr="00D82880" w:rsidRDefault="00D82880" w:rsidP="00D82880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print total number of days in a month using switch case.</w:t>
      </w:r>
    </w:p>
    <w:p w14:paraId="01304FF0" w14:textId="77777777" w:rsidR="00D82880" w:rsidRPr="00D82880" w:rsidRDefault="00D82880" w:rsidP="00D82880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an alphabet is vowel or consonant using switch case.</w:t>
      </w:r>
    </w:p>
    <w:p w14:paraId="35775319" w14:textId="77777777" w:rsidR="00D82880" w:rsidRPr="00D82880" w:rsidRDefault="00D82880" w:rsidP="00D82880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maximum between two numbers using switch case.</w:t>
      </w:r>
    </w:p>
    <w:p w14:paraId="3DBBC6AB" w14:textId="77777777" w:rsidR="00D82880" w:rsidRPr="00D82880" w:rsidRDefault="00D82880" w:rsidP="00D82880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a number is even or odd using switch case.</w:t>
      </w:r>
    </w:p>
    <w:p w14:paraId="67C1523B" w14:textId="77777777" w:rsidR="00D82880" w:rsidRPr="00D82880" w:rsidRDefault="00D82880" w:rsidP="00D82880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a number is positive, negative or zero using switch case.</w:t>
      </w:r>
    </w:p>
    <w:p w14:paraId="7E7C7F8A" w14:textId="77777777" w:rsidR="00D82880" w:rsidRPr="00D82880" w:rsidRDefault="00D82880" w:rsidP="00D82880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roots of a quadratic equation using switch case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0935D6BC" w14:textId="77777777" w:rsidR="00D82880" w:rsidRDefault="00D82880" w:rsidP="00D82880">
      <w:pPr>
        <w:numPr>
          <w:ilvl w:val="0"/>
          <w:numId w:val="3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create Simple Calculator using switch case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717B98AD" w14:textId="77777777" w:rsid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2D9D0F66" w14:textId="77777777" w:rsid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7D647AEB" w14:textId="77777777" w:rsid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12CC726C" w14:textId="77777777" w:rsid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484E6630" w14:textId="77777777" w:rsidR="00D82880" w:rsidRPr="00D82880" w:rsidRDefault="00D82880" w:rsidP="00D82880">
      <w:pPr>
        <w:shd w:val="clear" w:color="auto" w:fill="FFFFFF"/>
        <w:spacing w:after="75" w:line="240" w:lineRule="auto"/>
        <w:outlineLvl w:val="0"/>
        <w:rPr>
          <w:rFonts w:ascii="Georgia" w:eastAsia="Times New Roman" w:hAnsi="Georgia" w:cs="Times New Roman"/>
          <w:b/>
          <w:bCs/>
          <w:color w:val="121213"/>
          <w:kern w:val="36"/>
          <w:sz w:val="53"/>
          <w:szCs w:val="53"/>
          <w:lang w:eastAsia="en-IN"/>
        </w:rPr>
      </w:pPr>
      <w:r w:rsidRPr="00D82880">
        <w:rPr>
          <w:rFonts w:ascii="Georgia" w:eastAsia="Times New Roman" w:hAnsi="Georgia" w:cs="Times New Roman"/>
          <w:b/>
          <w:bCs/>
          <w:color w:val="121213"/>
          <w:kern w:val="36"/>
          <w:sz w:val="53"/>
          <w:szCs w:val="53"/>
          <w:lang w:eastAsia="en-IN"/>
        </w:rPr>
        <w:t>Loop programming exercises</w:t>
      </w:r>
    </w:p>
    <w:p w14:paraId="02B307D3" w14:textId="77777777" w:rsidR="00D82880" w:rsidRPr="00D82880" w:rsidRDefault="00D82880" w:rsidP="00D82880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</w:p>
    <w:p w14:paraId="293FC899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lastRenderedPageBreak/>
        <w:t>Write a C program to print all natural numbers from 1 to n.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- using </w:t>
      </w:r>
      <w:hyperlink r:id="rId5" w:history="1">
        <w:r w:rsidRPr="00D82880">
          <w:rPr>
            <w:rFonts w:ascii="Source Sans Pro" w:eastAsia="Times New Roman" w:hAnsi="Source Sans Pro" w:cs="Times New Roman"/>
            <w:color w:val="0054D4"/>
            <w:sz w:val="24"/>
            <w:szCs w:val="24"/>
            <w:lang w:eastAsia="en-IN"/>
          </w:rPr>
          <w:t>while loop</w:t>
        </w:r>
      </w:hyperlink>
    </w:p>
    <w:p w14:paraId="0EFF701A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all natural numbers in reverse (from n to 1)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 - using </w:t>
      </w:r>
      <w:hyperlink r:id="rId6" w:history="1">
        <w:r w:rsidRPr="00D82880">
          <w:rPr>
            <w:rFonts w:ascii="Source Sans Pro" w:eastAsia="Times New Roman" w:hAnsi="Source Sans Pro" w:cs="Times New Roman"/>
            <w:color w:val="0054D4"/>
            <w:sz w:val="24"/>
            <w:szCs w:val="24"/>
            <w:lang w:eastAsia="en-IN"/>
          </w:rPr>
          <w:t>while loop</w:t>
        </w:r>
      </w:hyperlink>
    </w:p>
    <w:p w14:paraId="787C49BE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all alphabets from a to z.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- using </w:t>
      </w:r>
      <w:hyperlink r:id="rId7" w:history="1">
        <w:r w:rsidRPr="00D82880">
          <w:rPr>
            <w:rFonts w:ascii="Source Sans Pro" w:eastAsia="Times New Roman" w:hAnsi="Source Sans Pro" w:cs="Times New Roman"/>
            <w:color w:val="0054D4"/>
            <w:sz w:val="24"/>
            <w:szCs w:val="24"/>
            <w:lang w:eastAsia="en-IN"/>
          </w:rPr>
          <w:t>while loop</w:t>
        </w:r>
      </w:hyperlink>
    </w:p>
    <w:p w14:paraId="5325F5FC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all even numbers between 1 to 100.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- using </w:t>
      </w:r>
      <w:hyperlink r:id="rId8" w:history="1">
        <w:r w:rsidRPr="00D82880">
          <w:rPr>
            <w:rFonts w:ascii="Source Sans Pro" w:eastAsia="Times New Roman" w:hAnsi="Source Sans Pro" w:cs="Times New Roman"/>
            <w:color w:val="0054D4"/>
            <w:sz w:val="24"/>
            <w:szCs w:val="24"/>
            <w:lang w:eastAsia="en-IN"/>
          </w:rPr>
          <w:t>while loop</w:t>
        </w:r>
      </w:hyperlink>
    </w:p>
    <w:p w14:paraId="725A970A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all odd number between 1 to 100.</w:t>
      </w:r>
    </w:p>
    <w:p w14:paraId="18615A50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sum of all natural numbers between 1 to n.</w:t>
      </w:r>
    </w:p>
    <w:p w14:paraId="69D27651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sum of all even numbers between 1 to n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4A11F7AA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sum of all odd numbers between 1 to n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2E57005D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multiplication table of any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5AB5ADD3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count number of digits in a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06DA60C8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first and last digit of a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02BF8611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sum of first and last digit of a number.</w:t>
      </w:r>
    </w:p>
    <w:p w14:paraId="0886F081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swap first and last digits of a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3BC52C6E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calculate sum of digits of a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16463ED6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calculate product of digits of a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1FE55BDB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enter a number and print its reverse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3D01984E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a number is palindrome or not.</w:t>
      </w:r>
    </w:p>
    <w:p w14:paraId="013CC793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frequency of each digit in a given integer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13C100B6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enter a number and print it in words.</w:t>
      </w:r>
    </w:p>
    <w:p w14:paraId="6E450355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all ASCII character with their values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689DC894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power of a number using for loop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0824BF32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all factors of a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04C78416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calculate factorial of a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7522E5D4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HCF (GCD) of two numbers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56D7EBCD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LCM of two numbers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347E05FE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a number is Prime number or not.</w:t>
      </w:r>
    </w:p>
    <w:p w14:paraId="61B8B80A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all Prime numbers between 1 to n.</w:t>
      </w:r>
    </w:p>
    <w:p w14:paraId="06793E83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sum of all prime numbers between 1 to n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745FEA20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all prime factors of a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1EA5B2DB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a number is Armstrong number or not.</w:t>
      </w:r>
    </w:p>
    <w:p w14:paraId="55CB3E52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all Armstrong numbers between 1 to n.</w:t>
      </w:r>
    </w:p>
    <w:p w14:paraId="7122A38E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a number is Perfect number or not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58E981A2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all Perfect numbers between 1 to n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111F1838" w14:textId="77777777" w:rsidR="00D82880" w:rsidRPr="00D82880" w:rsidRDefault="00D82880" w:rsidP="00D82880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check whether a number is Strong number or not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70F0D330" w14:textId="77777777" w:rsidR="005F4A4E" w:rsidRDefault="00D82880" w:rsidP="005F4A4E">
      <w:pPr>
        <w:numPr>
          <w:ilvl w:val="0"/>
          <w:numId w:val="4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all Strong numbers between 1 to n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61E2D724" w14:textId="77777777" w:rsidR="00D82880" w:rsidRPr="005F4A4E" w:rsidRDefault="00D82880" w:rsidP="005F4A4E">
      <w:pPr>
        <w:pStyle w:val="ListParagraph"/>
        <w:numPr>
          <w:ilvl w:val="0"/>
          <w:numId w:val="4"/>
        </w:numPr>
        <w:rPr>
          <w:ins w:id="0" w:author="Unknown"/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5F4A4E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Fibonacci series up to n terms</w:t>
      </w:r>
    </w:p>
    <w:p w14:paraId="56645FE9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one's complement of a binary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63C053B2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find two's complement of a binary number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6457BCA3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lastRenderedPageBreak/>
        <w:t>Write a C program to convert Binary to Octal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14ECA56A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Binary to Decimal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55929212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Binary to Hexadecimal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72FAB013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Octal to Binary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1641CC8E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Octal to Decimal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75511C9A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Octal to Hexadecimal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43C348EA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Decimal to Binary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35D11459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Decimal to Octal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31065DEB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Decimal to Hexadecimal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5C4DD411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Hexadecimal to Binary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30CD65E5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Hexadecimal to Octal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52CAD43D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convert Hexadecimal to Decimal number system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4A3CFE07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Write a C program to print Pascal triangle upto n rows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20EA3287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Star pattern programs - Write a C program to print the given star patterns.</w:t>
      </w:r>
    </w:p>
    <w:p w14:paraId="53A132AB" w14:textId="77777777" w:rsidR="00D82880" w:rsidRPr="00D82880" w:rsidRDefault="00D82880" w:rsidP="00D82880">
      <w:pPr>
        <w:numPr>
          <w:ilvl w:val="0"/>
          <w:numId w:val="5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D82880">
        <w:rPr>
          <w:rFonts w:ascii="Source Sans Pro" w:eastAsia="Times New Roman" w:hAnsi="Source Sans Pro" w:cs="Times New Roman"/>
          <w:color w:val="0054D4"/>
          <w:sz w:val="24"/>
          <w:szCs w:val="24"/>
          <w:lang w:eastAsia="en-IN"/>
        </w:rPr>
        <w:t>Number pattern programs - Write a C program to print the given number patterns</w:t>
      </w:r>
      <w:r w:rsidRPr="00D82880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</w:p>
    <w:p w14:paraId="6A21AADA" w14:textId="77777777" w:rsidR="00D82880" w:rsidRPr="00BD1665" w:rsidRDefault="00D82880" w:rsidP="00D82880">
      <w:pPr>
        <w:rPr>
          <w:b/>
          <w:bCs/>
          <w:sz w:val="40"/>
          <w:szCs w:val="40"/>
          <w:lang w:val="en-US"/>
        </w:rPr>
      </w:pPr>
    </w:p>
    <w:sectPr w:rsidR="00D82880" w:rsidRPr="00BD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66E"/>
    <w:multiLevelType w:val="multilevel"/>
    <w:tmpl w:val="B770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62FA6"/>
    <w:multiLevelType w:val="multilevel"/>
    <w:tmpl w:val="4046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105FA"/>
    <w:multiLevelType w:val="multilevel"/>
    <w:tmpl w:val="F1BE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12672"/>
    <w:multiLevelType w:val="multilevel"/>
    <w:tmpl w:val="1DC2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D69EB"/>
    <w:multiLevelType w:val="multilevel"/>
    <w:tmpl w:val="512A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352196">
    <w:abstractNumId w:val="2"/>
  </w:num>
  <w:num w:numId="2" w16cid:durableId="168375604">
    <w:abstractNumId w:val="1"/>
  </w:num>
  <w:num w:numId="3" w16cid:durableId="89860749">
    <w:abstractNumId w:val="4"/>
  </w:num>
  <w:num w:numId="4" w16cid:durableId="214464387">
    <w:abstractNumId w:val="0"/>
  </w:num>
  <w:num w:numId="5" w16cid:durableId="1544059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80"/>
    <w:rsid w:val="00424192"/>
    <w:rsid w:val="00475AFF"/>
    <w:rsid w:val="005F4A4E"/>
    <w:rsid w:val="00BD1665"/>
    <w:rsid w:val="00D82880"/>
    <w:rsid w:val="00DD788B"/>
    <w:rsid w:val="00E2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F4F7"/>
  <w15:chartTrackingRefBased/>
  <w15:docId w15:val="{FB6B74AA-CA9C-4489-B509-1CA88CEE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2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88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28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F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6/c-program-to-print-all-even-numbers-using-while-loo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7/c-program-to-print-all-alphabets-using-while-lo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7/c-program-to-print-all-natural-numbers.html" TargetMode="External"/><Relationship Id="rId5" Type="http://schemas.openxmlformats.org/officeDocument/2006/relationships/hyperlink" Target="https://codeforwin.org/2015/06/c-program-to-print-numbers-from-1-to-n-using-while-loo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prabhleen</cp:lastModifiedBy>
  <cp:revision>7</cp:revision>
  <dcterms:created xsi:type="dcterms:W3CDTF">2023-01-13T04:10:00Z</dcterms:created>
  <dcterms:modified xsi:type="dcterms:W3CDTF">2023-01-27T01:26:00Z</dcterms:modified>
</cp:coreProperties>
</file>